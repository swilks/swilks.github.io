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7BA19" w14:textId="5F2455F3" w:rsidR="006E3969" w:rsidRPr="00154FB3" w:rsidRDefault="00A72002" w:rsidP="001930E2">
      <w:pPr>
        <w:pStyle w:val="Name"/>
        <w:rPr>
          <w:noProof w:val="0"/>
          <w:lang w:val="en-CA"/>
        </w:rPr>
      </w:pPr>
      <w:r w:rsidRPr="00154FB3">
        <w:rPr>
          <w:color w:val="C00000"/>
        </w:rPr>
        <mc:AlternateContent>
          <mc:Choice Requires="wps">
            <w:drawing>
              <wp:anchor distT="0" distB="0" distL="114300" distR="114300" simplePos="0" relativeHeight="251657728" behindDoc="1" locked="0" layoutInCell="1" allowOverlap="1" wp14:anchorId="47ADD243" wp14:editId="3FF7634F">
                <wp:simplePos x="0" y="0"/>
                <wp:positionH relativeFrom="column">
                  <wp:posOffset>-457200</wp:posOffset>
                </wp:positionH>
                <wp:positionV relativeFrom="paragraph">
                  <wp:posOffset>-659765</wp:posOffset>
                </wp:positionV>
                <wp:extent cx="2108835" cy="10685780"/>
                <wp:effectExtent l="0" t="0" r="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835" cy="10685780"/>
                        </a:xfrm>
                        <a:prstGeom prst="rect">
                          <a:avLst/>
                        </a:prstGeom>
                        <a:gradFill flip="none" rotWithShape="1">
                          <a:gsLst>
                            <a:gs pos="0">
                              <a:schemeClr val="bg2">
                                <a:lumMod val="25000"/>
                                <a:shade val="30000"/>
                                <a:satMod val="115000"/>
                              </a:schemeClr>
                            </a:gs>
                            <a:gs pos="52000">
                              <a:schemeClr val="bg2">
                                <a:lumMod val="25000"/>
                                <a:shade val="67500"/>
                                <a:satMod val="115000"/>
                              </a:schemeClr>
                            </a:gs>
                            <a:gs pos="100000">
                              <a:schemeClr val="bg2">
                                <a:lumMod val="25000"/>
                                <a:shade val="100000"/>
                                <a:satMod val="115000"/>
                                <a:alpha val="96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D5BA7" id="Rectangle_x0020_1" o:spid="_x0000_s1026" style="position:absolute;margin-left:-36pt;margin-top:-51.9pt;width:166.05pt;height:84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" fillcolor="#313f41 [814]" stroked="f" strokeweight="1pt">
                <v:fill opacity="62914f" color2="#313f41 [814]" rotate="t" angle="-135" colors="0 #182224;34079f #273538;1 #314144" focus="100%" type="gradient"/>
                <v:path arrowok="t"/>
              </v:rect>
            </w:pict>
          </mc:Fallback>
        </mc:AlternateContent>
      </w:r>
      <w:r w:rsidR="002E7E2D" w:rsidRPr="00154FB3">
        <w:rPr>
          <w:noProof w:val="0"/>
          <w:color w:val="C00000"/>
          <w:lang w:val="en-CA"/>
        </w:rPr>
        <w:tab/>
      </w:r>
      <w:r w:rsidR="002E7E2D" w:rsidRPr="00154FB3">
        <w:rPr>
          <w:noProof w:val="0"/>
          <w:color w:val="C00000"/>
          <w:lang w:val="en-CA"/>
        </w:rPr>
        <w:tab/>
      </w:r>
      <w:r w:rsidR="006E304C" w:rsidRPr="00154FB3">
        <w:rPr>
          <w:noProof w:val="0"/>
          <w:sz w:val="56"/>
          <w:lang w:val="en-CA"/>
        </w:rPr>
        <w:t xml:space="preserve">Sam </w:t>
      </w:r>
      <w:r w:rsidR="006E304C" w:rsidRPr="00154FB3">
        <w:rPr>
          <w:noProof w:val="0"/>
          <w:color w:val="000000" w:themeColor="text1"/>
          <w:sz w:val="56"/>
          <w:lang w:val="en-CA"/>
        </w:rPr>
        <w:t>Wilks</w:t>
      </w:r>
    </w:p>
    <w:p w14:paraId="184B12F2" w14:textId="77777777" w:rsidR="00957AEF" w:rsidRPr="00154FB3" w:rsidRDefault="002E7E2D" w:rsidP="00087C8D">
      <w:r w:rsidRPr="00154FB3">
        <w:tab/>
      </w:r>
      <w:r w:rsidRPr="00154FB3">
        <w:tab/>
      </w:r>
    </w:p>
    <w:p w14:paraId="302F9A76" w14:textId="1B65D517" w:rsidR="001C6037" w:rsidRDefault="00262EC3" w:rsidP="001C6037">
      <w:pPr>
        <w:spacing w:line="240" w:lineRule="auto"/>
        <w:ind w:left="2880"/>
        <w:rPr>
          <w:rStyle w:val="HighlightedwithgrayChar"/>
          <w:lang w:val="en-CA"/>
        </w:rPr>
      </w:pPr>
      <w:r w:rsidRPr="00154FB3">
        <w:rPr>
          <w:rStyle w:val="HighlightedwithgrayChar"/>
          <w:color w:val="000000" w:themeColor="text1"/>
          <w:lang w:val="en-CA"/>
        </w:rPr>
        <w:t xml:space="preserve">I am a </w:t>
      </w:r>
      <w:r w:rsidR="002642E7" w:rsidRPr="00154FB3">
        <w:rPr>
          <w:rStyle w:val="HighlightedwithgrayChar"/>
          <w:color w:val="000000" w:themeColor="text1"/>
          <w:lang w:val="en-CA"/>
        </w:rPr>
        <w:t xml:space="preserve">developer, aspiring </w:t>
      </w:r>
      <w:r w:rsidR="00C312DD">
        <w:rPr>
          <w:rStyle w:val="HighlightedwithgrayChar"/>
          <w:color w:val="000000" w:themeColor="text1"/>
          <w:lang w:val="en-CA"/>
        </w:rPr>
        <w:t xml:space="preserve">entrepreneur, </w:t>
      </w:r>
      <w:r w:rsidR="00F13F9F" w:rsidRPr="00154FB3">
        <w:rPr>
          <w:rStyle w:val="HighlightedwithgrayChar"/>
          <w:color w:val="000000" w:themeColor="text1"/>
          <w:lang w:val="en-CA"/>
        </w:rPr>
        <w:t>writer</w:t>
      </w:r>
      <w:r w:rsidR="00C312DD">
        <w:rPr>
          <w:rStyle w:val="HighlightedwithgrayChar"/>
          <w:color w:val="000000" w:themeColor="text1"/>
          <w:lang w:val="en-CA"/>
        </w:rPr>
        <w:t xml:space="preserve"> and adventurer</w:t>
      </w:r>
      <w:r w:rsidR="00F13F9F" w:rsidRPr="00154FB3">
        <w:rPr>
          <w:rStyle w:val="HighlightedwithgrayChar"/>
          <w:color w:val="000000" w:themeColor="text1"/>
          <w:lang w:val="en-CA"/>
        </w:rPr>
        <w:t>. My wide range of experience includes work at large Silicon Valley corporations, tiny seed-stage start</w:t>
      </w:r>
      <w:r w:rsidR="009B1EEA">
        <w:rPr>
          <w:rStyle w:val="HighlightedwithgrayChar"/>
          <w:color w:val="000000" w:themeColor="text1"/>
          <w:lang w:val="en-CA"/>
        </w:rPr>
        <w:t>-</w:t>
      </w:r>
      <w:r w:rsidR="00F13F9F" w:rsidRPr="00154FB3">
        <w:rPr>
          <w:rStyle w:val="HighlightedwithgrayChar"/>
          <w:color w:val="000000" w:themeColor="text1"/>
          <w:lang w:val="en-CA"/>
        </w:rPr>
        <w:t xml:space="preserve">ups, and mid-sized </w:t>
      </w:r>
      <w:r w:rsidR="00C312DD">
        <w:rPr>
          <w:rStyle w:val="HighlightedwithgrayChar"/>
          <w:color w:val="000000" w:themeColor="text1"/>
          <w:lang w:val="en-CA"/>
        </w:rPr>
        <w:t>series funded</w:t>
      </w:r>
      <w:r w:rsidR="00F13F9F" w:rsidRPr="00154FB3">
        <w:rPr>
          <w:rStyle w:val="HighlightedwithgrayChar"/>
          <w:color w:val="000000" w:themeColor="text1"/>
          <w:lang w:val="en-CA"/>
        </w:rPr>
        <w:t xml:space="preserve"> companies</w:t>
      </w:r>
      <w:r w:rsidR="00FC0570" w:rsidRPr="00154FB3">
        <w:rPr>
          <w:rStyle w:val="HighlightedwithgrayChar"/>
          <w:color w:val="000000" w:themeColor="text1"/>
          <w:lang w:val="en-CA"/>
        </w:rPr>
        <w:t>.</w:t>
      </w:r>
      <w:r w:rsidR="00D169D9">
        <w:rPr>
          <w:rStyle w:val="HighlightedwithgrayChar"/>
          <w:color w:val="000000" w:themeColor="text1"/>
          <w:lang w:val="en-CA"/>
        </w:rPr>
        <w:t xml:space="preserve"> I have technical expertise, experience in business, management and leadership, and have developed skills in journalism and media. I </w:t>
      </w:r>
      <w:r w:rsidR="00F13F9F" w:rsidRPr="00154FB3">
        <w:rPr>
          <w:rStyle w:val="HighlightedwithgrayChar"/>
          <w:color w:val="000000" w:themeColor="text1"/>
          <w:lang w:val="en-CA"/>
        </w:rPr>
        <w:t xml:space="preserve">thrive in team environments, have the proven ability </w:t>
      </w:r>
      <w:ins w:id="0" w:author="Rick" w:date="2015-11-26T14:19:00Z">
        <w:r w:rsidR="007347F3" w:rsidRPr="00154FB3">
          <w:rPr>
            <w:rStyle w:val="HighlightedwithgrayChar"/>
            <w:color w:val="000000" w:themeColor="text1"/>
            <w:lang w:val="en-CA"/>
          </w:rPr>
          <w:t xml:space="preserve">to </w:t>
        </w:r>
      </w:ins>
      <w:r w:rsidR="00F13F9F" w:rsidRPr="00154FB3">
        <w:rPr>
          <w:rStyle w:val="HighlightedwithgrayChar"/>
          <w:color w:val="000000" w:themeColor="text1"/>
          <w:lang w:val="en-CA"/>
        </w:rPr>
        <w:t xml:space="preserve">learn new skills </w:t>
      </w:r>
      <w:r w:rsidR="003E489C" w:rsidRPr="00154FB3">
        <w:rPr>
          <w:rStyle w:val="HighlightedwithgrayChar"/>
          <w:color w:val="000000" w:themeColor="text1"/>
          <w:lang w:val="en-CA"/>
        </w:rPr>
        <w:t xml:space="preserve">quickly </w:t>
      </w:r>
      <w:r w:rsidR="00F13F9F" w:rsidRPr="00154FB3">
        <w:rPr>
          <w:rStyle w:val="HighlightedwithgrayChar"/>
          <w:color w:val="000000" w:themeColor="text1"/>
          <w:lang w:val="en-CA"/>
        </w:rPr>
        <w:t>and</w:t>
      </w:r>
      <w:r w:rsidR="00047BE7" w:rsidRPr="00154FB3">
        <w:rPr>
          <w:rStyle w:val="HighlightedwithgrayChar"/>
          <w:color w:val="000000" w:themeColor="text1"/>
          <w:lang w:val="en-CA"/>
        </w:rPr>
        <w:t xml:space="preserve"> </w:t>
      </w:r>
      <w:ins w:id="1" w:author="Rick" w:date="2015-11-26T14:27:00Z">
        <w:r w:rsidR="005E08B8" w:rsidRPr="00154FB3">
          <w:rPr>
            <w:rStyle w:val="HighlightedwithgrayChar"/>
            <w:color w:val="000000" w:themeColor="text1"/>
            <w:lang w:val="en-CA"/>
          </w:rPr>
          <w:t xml:space="preserve">am committed to </w:t>
        </w:r>
      </w:ins>
      <w:r w:rsidR="00047BE7" w:rsidRPr="00154FB3">
        <w:rPr>
          <w:rStyle w:val="HighlightedwithgrayChar"/>
          <w:color w:val="000000" w:themeColor="text1"/>
          <w:lang w:val="en-CA"/>
        </w:rPr>
        <w:t xml:space="preserve">always </w:t>
      </w:r>
      <w:r w:rsidR="003E489C" w:rsidRPr="00154FB3">
        <w:rPr>
          <w:rStyle w:val="HighlightedwithgrayChar"/>
          <w:color w:val="000000" w:themeColor="text1"/>
          <w:lang w:val="en-CA"/>
        </w:rPr>
        <w:t>go above and beyond to achieve the best possible results.</w:t>
      </w:r>
      <w:r w:rsidR="00F13F9F" w:rsidRPr="00154FB3">
        <w:rPr>
          <w:rStyle w:val="HighlightedwithgrayChar"/>
          <w:lang w:val="en-CA"/>
        </w:rPr>
        <w:t xml:space="preserve"> </w:t>
      </w:r>
    </w:p>
    <w:p w14:paraId="5F033AFA" w14:textId="45832CBC" w:rsidR="001C6037" w:rsidRPr="000A14F5" w:rsidRDefault="001C6037" w:rsidP="001C6037">
      <w:pPr>
        <w:pStyle w:val="Heading1"/>
        <w:rPr>
          <w:noProof w:val="0"/>
          <w:sz w:val="18"/>
        </w:rPr>
      </w:pPr>
      <w:r w:rsidRPr="000A14F5">
        <w:rPr>
          <w:noProof w:val="0"/>
          <w:sz w:val="18"/>
        </w:rPr>
        <w:t>What I’m</w:t>
      </w:r>
      <w:r w:rsidRPr="000A14F5">
        <w:rPr>
          <w:noProof w:val="0"/>
          <w:sz w:val="18"/>
        </w:rPr>
        <w:br/>
        <w:t xml:space="preserve">Looking for </w:t>
      </w:r>
    </w:p>
    <w:p w14:paraId="2D457503" w14:textId="170BF686" w:rsidR="001C6037" w:rsidRPr="00154FB3" w:rsidRDefault="00CF2003" w:rsidP="001C6037">
      <w:pPr>
        <w:ind w:left="2880"/>
      </w:pPr>
      <w:r w:rsidRPr="00CF2003">
        <w:t>I want to work somewhere I can make an impact, try out as many roles as possible and get my feet wet in a diverse range of scenarios and environments. I want to develop a more diverse skillset - I enjoy programming, but at this point in my career I am more interested in taking different or hybrid roles.</w:t>
      </w:r>
      <w:r w:rsidR="001A2E9D">
        <w:t xml:space="preserve"> Given my range of experience </w:t>
      </w:r>
      <w:r w:rsidR="00E44248">
        <w:t>I coul</w:t>
      </w:r>
      <w:r w:rsidR="002416E6">
        <w:t xml:space="preserve">d fit in and learn quickly in a </w:t>
      </w:r>
      <w:r w:rsidR="00E44248">
        <w:t>variety of positions.</w:t>
      </w:r>
    </w:p>
    <w:p w14:paraId="31991F29" w14:textId="77777777" w:rsidR="00750AA5" w:rsidRPr="00154FB3" w:rsidRDefault="003A47C5" w:rsidP="001930E2">
      <w:pPr>
        <w:pStyle w:val="Heading1"/>
        <w:rPr>
          <w:noProof w:val="0"/>
        </w:rPr>
      </w:pPr>
      <w:r w:rsidRPr="00154FB3">
        <w:rPr>
          <w:noProof w:val="0"/>
        </w:rPr>
        <w:t>Experience</w:t>
      </w:r>
    </w:p>
    <w:p w14:paraId="5A4D3153" w14:textId="77777777" w:rsidR="00750AA5" w:rsidRPr="00154FB3" w:rsidRDefault="00750AA5" w:rsidP="00087C8D"/>
    <w:p w14:paraId="5E6A174A" w14:textId="66139BA6" w:rsidR="00750AA5" w:rsidRPr="00154FB3" w:rsidRDefault="000B2E5D" w:rsidP="00AC6742">
      <w:pPr>
        <w:tabs>
          <w:tab w:val="clear" w:pos="2880"/>
        </w:tabs>
        <w:ind w:left="-426"/>
      </w:pPr>
      <w:r>
        <w:rPr>
          <w:rStyle w:val="WhiteFont"/>
          <w:lang w:val="en-CA"/>
        </w:rPr>
        <w:t xml:space="preserve">  </w:t>
      </w:r>
      <w:r w:rsidR="00145DC3" w:rsidRPr="00154FB3">
        <w:rPr>
          <w:rStyle w:val="WhiteFont"/>
          <w:lang w:val="en-CA"/>
        </w:rPr>
        <w:t>Septembe</w:t>
      </w:r>
      <w:r>
        <w:rPr>
          <w:rStyle w:val="WhiteFont"/>
          <w:lang w:val="en-CA"/>
        </w:rPr>
        <w:t>r</w:t>
      </w:r>
      <w:r w:rsidR="00750AA5" w:rsidRPr="00154FB3">
        <w:rPr>
          <w:rStyle w:val="WhiteFont"/>
          <w:lang w:val="en-CA"/>
        </w:rPr>
        <w:t xml:space="preserve"> </w:t>
      </w:r>
      <w:r>
        <w:rPr>
          <w:rStyle w:val="WhiteFont"/>
          <w:lang w:val="en-CA"/>
        </w:rPr>
        <w:t>–</w:t>
      </w:r>
      <w:r w:rsidR="00145DC3" w:rsidRPr="00154FB3">
        <w:rPr>
          <w:rStyle w:val="WhiteFont"/>
          <w:lang w:val="en-CA"/>
        </w:rPr>
        <w:t>December</w:t>
      </w:r>
      <w:r w:rsidR="00AC6742" w:rsidRPr="00154FB3">
        <w:rPr>
          <w:rStyle w:val="WhiteFont"/>
          <w:lang w:val="en-CA"/>
        </w:rPr>
        <w:t xml:space="preserve"> 2014</w:t>
      </w:r>
      <w:r w:rsidR="00750AA5" w:rsidRPr="00154FB3">
        <w:tab/>
      </w:r>
      <w:r w:rsidR="006E304C" w:rsidRPr="00154FB3">
        <w:rPr>
          <w:rStyle w:val="ColorCapsExpanded"/>
          <w:lang w:val="en-CA"/>
        </w:rPr>
        <w:t xml:space="preserve">Scribd </w:t>
      </w:r>
      <w:r w:rsidR="00C70C21" w:rsidRPr="00154FB3">
        <w:t>–</w:t>
      </w:r>
      <w:r w:rsidR="001220BD" w:rsidRPr="00154FB3">
        <w:t xml:space="preserve"> </w:t>
      </w:r>
      <w:r w:rsidR="006E304C" w:rsidRPr="00154FB3">
        <w:rPr>
          <w:b/>
        </w:rPr>
        <w:t>Product Intern</w:t>
      </w:r>
      <w:r w:rsidR="00AC6742" w:rsidRPr="00154FB3">
        <w:rPr>
          <w:noProof/>
        </w:rPr>
        <w:t xml:space="preserve"> </w:t>
      </w:r>
      <w:r w:rsidR="00E622B4" w:rsidRPr="00154FB3">
        <w:rPr>
          <w:b/>
          <w:noProof/>
        </w:rPr>
        <w:t>and</w:t>
      </w:r>
      <w:r w:rsidR="00E622B4" w:rsidRPr="00154FB3">
        <w:rPr>
          <w:noProof/>
        </w:rPr>
        <w:t xml:space="preserve"> </w:t>
      </w:r>
      <w:r w:rsidR="00E622B4" w:rsidRPr="00154FB3">
        <w:rPr>
          <w:b/>
        </w:rPr>
        <w:t xml:space="preserve">Android Developer </w:t>
      </w:r>
      <w:r w:rsidR="009C707F" w:rsidRPr="00154FB3">
        <w:rPr>
          <w:noProof/>
        </w:rPr>
        <w:t>| Evaluation : Excellent (6/6)</w:t>
      </w:r>
    </w:p>
    <w:p w14:paraId="270C5F6E" w14:textId="4E8F0072" w:rsidR="001220BD" w:rsidRPr="00154FB3" w:rsidRDefault="00F54CD2" w:rsidP="001220BD">
      <w:pPr>
        <w:pStyle w:val="ListParagraph"/>
      </w:pPr>
      <w:r w:rsidRPr="00F54CD2">
        <w:t>Project lead for usability studies aimed at improv</w:t>
      </w:r>
      <w:r>
        <w:t xml:space="preserve">ing the </w:t>
      </w:r>
      <w:proofErr w:type="spellStart"/>
      <w:r>
        <w:t>Scribd</w:t>
      </w:r>
      <w:proofErr w:type="spellEnd"/>
      <w:r>
        <w:t xml:space="preserve"> website and apps’</w:t>
      </w:r>
      <w:r w:rsidRPr="00F54CD2">
        <w:t xml:space="preserve"> UI</w:t>
      </w:r>
      <w:r>
        <w:t xml:space="preserve"> and UX. Suggestions from this project were used in improving the app and website</w:t>
      </w:r>
    </w:p>
    <w:p w14:paraId="5E896976" w14:textId="5A4A3A71" w:rsidR="001F3339" w:rsidRDefault="006E304C" w:rsidP="001F3339">
      <w:pPr>
        <w:pStyle w:val="ListParagraph"/>
        <w:tabs>
          <w:tab w:val="left" w:pos="10348"/>
        </w:tabs>
      </w:pPr>
      <w:r w:rsidRPr="00154FB3">
        <w:t>Contributed to major releases includi</w:t>
      </w:r>
      <w:r w:rsidR="00AF6C3F">
        <w:t>ng the rollout of audiobooks</w:t>
      </w:r>
    </w:p>
    <w:p w14:paraId="612EEE01" w14:textId="5DC8A913" w:rsidR="00AF6C3F" w:rsidRDefault="00AF6C3F" w:rsidP="001F3339">
      <w:pPr>
        <w:pStyle w:val="ListParagraph"/>
        <w:tabs>
          <w:tab w:val="left" w:pos="10348"/>
        </w:tabs>
      </w:pPr>
      <w:r>
        <w:t>Developed a full feature for downloading and saving content offline</w:t>
      </w:r>
    </w:p>
    <w:p w14:paraId="78C15F5E" w14:textId="58F996CA" w:rsidR="00750AA5" w:rsidRPr="00154FB3" w:rsidRDefault="00750AA5" w:rsidP="00750AA5">
      <w:r w:rsidRPr="00154FB3">
        <w:tab/>
      </w:r>
      <w:r w:rsidR="00E33745" w:rsidRPr="00154FB3">
        <w:t xml:space="preserve">         </w:t>
      </w:r>
      <w:r w:rsidR="000B2E5D">
        <w:t xml:space="preserve"> </w:t>
      </w:r>
      <w:r w:rsidR="00AC6742" w:rsidRPr="00154FB3">
        <w:rPr>
          <w:rStyle w:val="WhiteFont"/>
          <w:lang w:val="en-CA"/>
        </w:rPr>
        <w:t>January</w:t>
      </w:r>
      <w:r w:rsidRPr="00154FB3">
        <w:rPr>
          <w:rStyle w:val="WhiteFont"/>
          <w:lang w:val="en-CA"/>
        </w:rPr>
        <w:t xml:space="preserve"> </w:t>
      </w:r>
      <w:r w:rsidR="00AC6742" w:rsidRPr="00154FB3">
        <w:rPr>
          <w:rStyle w:val="WhiteFont"/>
          <w:lang w:val="en-CA"/>
        </w:rPr>
        <w:t>– April</w:t>
      </w:r>
      <w:r w:rsidRPr="00154FB3">
        <w:rPr>
          <w:rStyle w:val="WhiteFont"/>
          <w:lang w:val="en-CA"/>
        </w:rPr>
        <w:t xml:space="preserve"> 201</w:t>
      </w:r>
      <w:r w:rsidR="00AC6742" w:rsidRPr="00154FB3">
        <w:rPr>
          <w:rStyle w:val="WhiteFont"/>
          <w:lang w:val="en-CA"/>
        </w:rPr>
        <w:t>4</w:t>
      </w:r>
      <w:r w:rsidRPr="00154FB3">
        <w:tab/>
      </w:r>
      <w:r w:rsidR="00145DC3" w:rsidRPr="00154FB3">
        <w:rPr>
          <w:rStyle w:val="ColorCapsExpanded"/>
          <w:lang w:val="en-CA"/>
        </w:rPr>
        <w:t xml:space="preserve">Bridgit </w:t>
      </w:r>
      <w:r w:rsidR="00C70C21" w:rsidRPr="00154FB3">
        <w:t>–</w:t>
      </w:r>
      <w:r w:rsidRPr="00154FB3">
        <w:t xml:space="preserve"> </w:t>
      </w:r>
      <w:r w:rsidR="00145DC3" w:rsidRPr="00154FB3">
        <w:rPr>
          <w:b/>
        </w:rPr>
        <w:t>Android Developer</w:t>
      </w:r>
      <w:r w:rsidR="00E97C56" w:rsidRPr="00154FB3">
        <w:rPr>
          <w:noProof/>
        </w:rPr>
        <w:t xml:space="preserve"> </w:t>
      </w:r>
      <w:r w:rsidR="009C707F" w:rsidRPr="00154FB3">
        <w:rPr>
          <w:noProof/>
        </w:rPr>
        <w:t>| Evaluation : Excellent (6/6)</w:t>
      </w:r>
    </w:p>
    <w:p w14:paraId="2D74A38B" w14:textId="77777777" w:rsidR="00145DC3" w:rsidRPr="00154FB3" w:rsidRDefault="00145DC3" w:rsidP="00AD246B">
      <w:pPr>
        <w:pStyle w:val="ListParagraph"/>
      </w:pPr>
      <w:r w:rsidRPr="00154FB3">
        <w:t xml:space="preserve">Took </w:t>
      </w:r>
      <w:proofErr w:type="spellStart"/>
      <w:r w:rsidRPr="00154FB3">
        <w:t>Bridgit’s</w:t>
      </w:r>
      <w:proofErr w:type="spellEnd"/>
      <w:r w:rsidRPr="00154FB3">
        <w:t xml:space="preserve"> Android app from non-functional to release ready on my own</w:t>
      </w:r>
    </w:p>
    <w:p w14:paraId="6EB2D1DA" w14:textId="77777777" w:rsidR="00750AA5" w:rsidRDefault="009C707F" w:rsidP="00647475">
      <w:pPr>
        <w:pStyle w:val="ListParagraph"/>
      </w:pPr>
      <w:r w:rsidRPr="00154FB3">
        <w:t>Built a well</w:t>
      </w:r>
      <w:ins w:id="2" w:author="Rick" w:date="2015-11-26T14:17:00Z">
        <w:r w:rsidR="00656CA3" w:rsidRPr="00154FB3">
          <w:t>-</w:t>
        </w:r>
      </w:ins>
      <w:r w:rsidRPr="00154FB3">
        <w:t xml:space="preserve">written, architecturally sound and efficient code base </w:t>
      </w:r>
      <w:r w:rsidR="00F85B4D" w:rsidRPr="00154FB3">
        <w:t>that could be effectively scaled</w:t>
      </w:r>
    </w:p>
    <w:p w14:paraId="5BC0ADA8" w14:textId="21126C30" w:rsidR="004D7E74" w:rsidRPr="00154FB3" w:rsidRDefault="004D7E74" w:rsidP="00647475">
      <w:pPr>
        <w:pStyle w:val="ListParagraph"/>
      </w:pPr>
      <w:r>
        <w:t>Acted as a project manager by contributing to design and implementation decisions across platforms</w:t>
      </w:r>
    </w:p>
    <w:p w14:paraId="5D29878A" w14:textId="36D42867" w:rsidR="00750AA5" w:rsidRPr="00154FB3" w:rsidRDefault="00750AA5" w:rsidP="00AC6742">
      <w:pPr>
        <w:ind w:left="-426"/>
      </w:pPr>
      <w:r w:rsidRPr="00154FB3">
        <w:tab/>
      </w:r>
      <w:r w:rsidR="000B2E5D">
        <w:t xml:space="preserve"> </w:t>
      </w:r>
      <w:r w:rsidR="004A47E7">
        <w:t xml:space="preserve"> </w:t>
      </w:r>
      <w:r w:rsidR="000B2E5D">
        <w:rPr>
          <w:rStyle w:val="WhiteFont"/>
          <w:lang w:val="en-CA"/>
        </w:rPr>
        <w:t>September –</w:t>
      </w:r>
      <w:r w:rsidR="00AC6742" w:rsidRPr="00154FB3">
        <w:rPr>
          <w:rStyle w:val="WhiteFont"/>
          <w:lang w:val="en-CA"/>
        </w:rPr>
        <w:t>December 2013</w:t>
      </w:r>
      <w:r w:rsidRPr="00154FB3">
        <w:tab/>
      </w:r>
      <w:r w:rsidR="00AC6742" w:rsidRPr="00154FB3">
        <w:rPr>
          <w:rStyle w:val="ColorCapsExpanded"/>
          <w:lang w:val="en-CA"/>
        </w:rPr>
        <w:t xml:space="preserve">Yelp </w:t>
      </w:r>
      <w:r w:rsidRPr="00154FB3">
        <w:t xml:space="preserve">– </w:t>
      </w:r>
      <w:r w:rsidR="00E97C56" w:rsidRPr="00154FB3">
        <w:rPr>
          <w:b/>
        </w:rPr>
        <w:t>Android Developer Intern</w:t>
      </w:r>
      <w:r w:rsidR="009C707F" w:rsidRPr="00154FB3">
        <w:t xml:space="preserve"> </w:t>
      </w:r>
      <w:r w:rsidR="009C707F" w:rsidRPr="00154FB3">
        <w:rPr>
          <w:noProof/>
        </w:rPr>
        <w:t xml:space="preserve">| Evaluation : Excellent (6/6) </w:t>
      </w:r>
    </w:p>
    <w:p w14:paraId="1D418FFA" w14:textId="7AD8775C" w:rsidR="0041288C" w:rsidRPr="00154FB3" w:rsidRDefault="009C707F" w:rsidP="0041288C">
      <w:pPr>
        <w:pStyle w:val="ListParagraph"/>
      </w:pPr>
      <w:r w:rsidRPr="00154FB3">
        <w:t>Completed th</w:t>
      </w:r>
      <w:r w:rsidR="00431045" w:rsidRPr="00154FB3">
        <w:t>e development of a feature</w:t>
      </w:r>
      <w:ins w:id="3" w:author="Rick" w:date="2015-11-26T14:17:00Z">
        <w:r w:rsidR="00656CA3" w:rsidRPr="00154FB3">
          <w:t xml:space="preserve"> </w:t>
        </w:r>
      </w:ins>
      <w:r w:rsidRPr="00154FB3">
        <w:t>that is currently in use</w:t>
      </w:r>
    </w:p>
    <w:p w14:paraId="773D314D" w14:textId="77777777" w:rsidR="002F4081" w:rsidRPr="00154FB3" w:rsidRDefault="002F4081" w:rsidP="0041288C">
      <w:pPr>
        <w:pStyle w:val="ListParagraph"/>
      </w:pPr>
      <w:r w:rsidRPr="00154FB3">
        <w:t>Learned how a mature and well developed app is built, improved and maintained</w:t>
      </w:r>
    </w:p>
    <w:p w14:paraId="01993BC1" w14:textId="77777777" w:rsidR="0041288C" w:rsidRPr="00154FB3" w:rsidRDefault="00E33745" w:rsidP="0041288C">
      <w:pPr>
        <w:ind w:left="-426"/>
        <w:rPr>
          <w:noProof/>
        </w:rPr>
      </w:pPr>
      <w:r w:rsidRPr="00154FB3">
        <w:rPr>
          <w:rStyle w:val="WhiteFont"/>
          <w:lang w:val="en-CA"/>
        </w:rPr>
        <w:t xml:space="preserve">               </w:t>
      </w:r>
      <w:r w:rsidR="00F13F9F" w:rsidRPr="00154FB3">
        <w:rPr>
          <w:rStyle w:val="WhiteFont"/>
          <w:lang w:val="en-CA"/>
        </w:rPr>
        <w:t xml:space="preserve"> </w:t>
      </w:r>
      <w:r w:rsidRPr="00154FB3">
        <w:rPr>
          <w:rStyle w:val="WhiteFont"/>
          <w:lang w:val="en-CA"/>
        </w:rPr>
        <w:t xml:space="preserve"> </w:t>
      </w:r>
      <w:r w:rsidR="0041288C" w:rsidRPr="00154FB3">
        <w:rPr>
          <w:rStyle w:val="WhiteFont"/>
          <w:lang w:val="en-CA"/>
        </w:rPr>
        <w:t>January</w:t>
      </w:r>
      <w:r w:rsidR="002F4081" w:rsidRPr="00154FB3">
        <w:rPr>
          <w:rStyle w:val="WhiteFont"/>
          <w:lang w:val="en-CA"/>
        </w:rPr>
        <w:t xml:space="preserve"> –</w:t>
      </w:r>
      <w:r w:rsidR="0041288C" w:rsidRPr="00154FB3">
        <w:rPr>
          <w:rStyle w:val="WhiteFont"/>
          <w:lang w:val="en-CA"/>
        </w:rPr>
        <w:t xml:space="preserve"> April </w:t>
      </w:r>
      <w:r w:rsidR="002F4081" w:rsidRPr="00154FB3">
        <w:rPr>
          <w:rStyle w:val="WhiteFont"/>
          <w:lang w:val="en-CA"/>
        </w:rPr>
        <w:t>2013</w:t>
      </w:r>
      <w:r w:rsidR="0041288C" w:rsidRPr="00154FB3">
        <w:rPr>
          <w:rStyle w:val="WhiteFont"/>
          <w:lang w:val="en-CA"/>
        </w:rPr>
        <w:tab/>
      </w:r>
      <w:r w:rsidR="002F4081" w:rsidRPr="00154FB3">
        <w:rPr>
          <w:rStyle w:val="ColorCapsExpanded"/>
          <w:lang w:val="en-CA"/>
        </w:rPr>
        <w:t xml:space="preserve">Pivitoal Labs </w:t>
      </w:r>
      <w:r w:rsidR="002F4081" w:rsidRPr="00154FB3">
        <w:t xml:space="preserve">– </w:t>
      </w:r>
      <w:r w:rsidR="002F4081" w:rsidRPr="00154FB3">
        <w:rPr>
          <w:b/>
        </w:rPr>
        <w:t xml:space="preserve">Mobile Development Intern </w:t>
      </w:r>
      <w:r w:rsidR="002F4081" w:rsidRPr="00154FB3">
        <w:rPr>
          <w:noProof/>
        </w:rPr>
        <w:t xml:space="preserve">| Evaluation : Excellent (6/6) </w:t>
      </w:r>
    </w:p>
    <w:p w14:paraId="6E961A6D" w14:textId="77777777" w:rsidR="00750AA5" w:rsidRPr="00154FB3" w:rsidRDefault="0041288C" w:rsidP="00750AA5">
      <w:pPr>
        <w:pStyle w:val="ListParagraph"/>
      </w:pPr>
      <w:r w:rsidRPr="00154FB3">
        <w:t>Developed an iOS library that facilitated syncing between core (local) data and server</w:t>
      </w:r>
    </w:p>
    <w:p w14:paraId="0F80B419" w14:textId="7CA9E27C" w:rsidR="00750AA5" w:rsidRPr="00154FB3" w:rsidRDefault="00750AA5" w:rsidP="00750AA5">
      <w:r w:rsidRPr="00154FB3">
        <w:tab/>
      </w:r>
      <w:r w:rsidR="00F13F9F" w:rsidRPr="00154FB3">
        <w:t xml:space="preserve">                        </w:t>
      </w:r>
      <w:r w:rsidR="00F13F9F" w:rsidRPr="00154FB3">
        <w:rPr>
          <w:rStyle w:val="WhiteFont"/>
          <w:lang w:val="en-CA"/>
        </w:rPr>
        <w:t>2014</w:t>
      </w:r>
      <w:r w:rsidRPr="00154FB3">
        <w:rPr>
          <w:rStyle w:val="WhiteFont"/>
          <w:lang w:val="en-CA"/>
        </w:rPr>
        <w:t xml:space="preserve"> – </w:t>
      </w:r>
      <w:r w:rsidR="00F13F9F" w:rsidRPr="00154FB3">
        <w:rPr>
          <w:rStyle w:val="WhiteFont"/>
          <w:lang w:val="en-CA"/>
        </w:rPr>
        <w:t>2015</w:t>
      </w:r>
      <w:r w:rsidRPr="00154FB3">
        <w:tab/>
      </w:r>
      <w:r w:rsidR="00CE72CD" w:rsidRPr="00154FB3">
        <w:rPr>
          <w:rStyle w:val="ColorCapsExpanded"/>
          <w:lang w:val="en-CA"/>
        </w:rPr>
        <w:t>Imprint Publicatio</w:t>
      </w:r>
      <w:bookmarkStart w:id="4" w:name="_GoBack"/>
      <w:bookmarkEnd w:id="4"/>
      <w:r w:rsidR="00CE72CD" w:rsidRPr="00154FB3">
        <w:rPr>
          <w:rStyle w:val="ColorCapsExpanded"/>
          <w:lang w:val="en-CA"/>
        </w:rPr>
        <w:t>ns</w:t>
      </w:r>
      <w:r w:rsidRPr="00154FB3">
        <w:t xml:space="preserve"> – </w:t>
      </w:r>
      <w:r w:rsidR="00CE72CD" w:rsidRPr="00154FB3">
        <w:rPr>
          <w:b/>
        </w:rPr>
        <w:t xml:space="preserve">Science Editor, </w:t>
      </w:r>
      <w:r w:rsidR="00CB6278" w:rsidRPr="00154FB3">
        <w:rPr>
          <w:b/>
        </w:rPr>
        <w:t>Reporter, Columnist</w:t>
      </w:r>
    </w:p>
    <w:p w14:paraId="5789E2B2" w14:textId="672CF827" w:rsidR="00E43813" w:rsidRDefault="00E43813" w:rsidP="00AD246B">
      <w:pPr>
        <w:pStyle w:val="ListParagraph"/>
      </w:pPr>
      <w:r w:rsidRPr="00154FB3">
        <w:t>Launched a number of initiatives including developing stronger ties with the science and technology community and produc</w:t>
      </w:r>
      <w:ins w:id="5" w:author="Rick" w:date="2015-11-26T14:18:00Z">
        <w:r w:rsidR="00656CA3" w:rsidRPr="00154FB3">
          <w:t>ed</w:t>
        </w:r>
      </w:ins>
      <w:r w:rsidRPr="00154FB3">
        <w:t xml:space="preserve"> a series on </w:t>
      </w:r>
      <w:proofErr w:type="spellStart"/>
      <w:r w:rsidRPr="00154FB3">
        <w:t>startups</w:t>
      </w:r>
      <w:proofErr w:type="spellEnd"/>
      <w:r w:rsidRPr="00154FB3">
        <w:t xml:space="preserve"> in Waterloo</w:t>
      </w:r>
    </w:p>
    <w:p w14:paraId="273C0E20" w14:textId="477F5994" w:rsidR="00672323" w:rsidRDefault="00ED141A" w:rsidP="00ED141A">
      <w:pPr>
        <w:ind w:left="-426" w:right="-115"/>
        <w:rPr>
          <w:rStyle w:val="WhiteFont"/>
          <w:lang w:val="en-CA"/>
        </w:rPr>
      </w:pPr>
      <w:r w:rsidRPr="00154FB3">
        <w:rPr>
          <w:rStyle w:val="WhiteFont"/>
          <w:lang w:val="en-CA"/>
        </w:rPr>
        <w:t xml:space="preserve">                 </w:t>
      </w:r>
    </w:p>
    <w:p w14:paraId="5040CC89" w14:textId="4A90C301" w:rsidR="00ED141A" w:rsidRPr="00154FB3" w:rsidRDefault="00672323" w:rsidP="00ED141A">
      <w:pPr>
        <w:ind w:left="-426" w:right="-115"/>
        <w:rPr>
          <w:noProof/>
        </w:rPr>
      </w:pPr>
      <w:r w:rsidRPr="00154FB3">
        <w:rPr>
          <w:noProof/>
          <w:color w:val="C00000"/>
          <w:lang w:val="en-US"/>
        </w:rPr>
        <w:lastRenderedPageBreak/>
        <mc:AlternateContent>
          <mc:Choice Requires="wps">
            <w:drawing>
              <wp:anchor distT="0" distB="0" distL="114300" distR="114300" simplePos="0" relativeHeight="251659776" behindDoc="1" locked="0" layoutInCell="1" allowOverlap="1" wp14:anchorId="50593207" wp14:editId="3570FC6D">
                <wp:simplePos x="0" y="0"/>
                <wp:positionH relativeFrom="column">
                  <wp:posOffset>-457200</wp:posOffset>
                </wp:positionH>
                <wp:positionV relativeFrom="paragraph">
                  <wp:posOffset>-658495</wp:posOffset>
                </wp:positionV>
                <wp:extent cx="2108835" cy="10685780"/>
                <wp:effectExtent l="0" t="0" r="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835" cy="10685780"/>
                        </a:xfrm>
                        <a:prstGeom prst="rect">
                          <a:avLst/>
                        </a:prstGeom>
                        <a:gradFill flip="none" rotWithShape="1">
                          <a:gsLst>
                            <a:gs pos="0">
                              <a:schemeClr val="bg2">
                                <a:lumMod val="25000"/>
                                <a:shade val="30000"/>
                                <a:satMod val="115000"/>
                              </a:schemeClr>
                            </a:gs>
                            <a:gs pos="52000">
                              <a:schemeClr val="bg2">
                                <a:lumMod val="25000"/>
                                <a:shade val="67500"/>
                                <a:satMod val="115000"/>
                              </a:schemeClr>
                            </a:gs>
                            <a:gs pos="100000">
                              <a:schemeClr val="bg2">
                                <a:lumMod val="25000"/>
                                <a:shade val="100000"/>
                                <a:satMod val="115000"/>
                                <a:alpha val="96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1D28C" id="Rectangle_x0020_2" o:spid="_x0000_s1026" style="position:absolute;margin-left:-36pt;margin-top:-51.8pt;width:166.05pt;height:84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" fillcolor="#313f41 [814]" stroked="f" strokeweight="1pt">
                <v:fill opacity="62914f" color2="#313f41 [814]" rotate="t" angle="-135" colors="0 #182224;34079f #273538;1 #314144" focus="100%" type="gradient"/>
                <v:path arrowok="t"/>
              </v:rect>
            </w:pict>
          </mc:Fallback>
        </mc:AlternateContent>
      </w:r>
      <w:r w:rsidR="00ED141A" w:rsidRPr="00154FB3">
        <w:rPr>
          <w:rStyle w:val="WhiteFont"/>
          <w:lang w:val="en-CA"/>
        </w:rPr>
        <w:t>January – April 2013</w:t>
      </w:r>
      <w:r w:rsidR="00ED141A" w:rsidRPr="00154FB3">
        <w:rPr>
          <w:rStyle w:val="WhiteFont"/>
          <w:lang w:val="en-CA"/>
        </w:rPr>
        <w:tab/>
      </w:r>
      <w:r>
        <w:rPr>
          <w:rStyle w:val="WhiteFont"/>
          <w:lang w:val="en-CA"/>
        </w:rPr>
        <w:t xml:space="preserve"> </w:t>
      </w:r>
      <w:r>
        <w:rPr>
          <w:rStyle w:val="WhiteFont"/>
          <w:lang w:val="en-CA"/>
        </w:rPr>
        <w:tab/>
      </w:r>
      <w:r w:rsidR="00ED141A">
        <w:rPr>
          <w:rStyle w:val="ColorCapsExpanded"/>
          <w:lang w:val="en-CA"/>
        </w:rPr>
        <w:t xml:space="preserve">GroupThinQ </w:t>
      </w:r>
      <w:r w:rsidR="003C0702">
        <w:t>–</w:t>
      </w:r>
      <w:r w:rsidR="00ED141A">
        <w:t xml:space="preserve"> </w:t>
      </w:r>
      <w:r w:rsidR="00ED141A">
        <w:rPr>
          <w:b/>
        </w:rPr>
        <w:t xml:space="preserve">Marketing and Development Intern </w:t>
      </w:r>
      <w:r w:rsidR="00ED141A">
        <w:rPr>
          <w:noProof/>
        </w:rPr>
        <w:t xml:space="preserve">| </w:t>
      </w:r>
      <w:r w:rsidR="003C0702">
        <w:rPr>
          <w:noProof/>
        </w:rPr>
        <w:t>Evaluation : Very good(5</w:t>
      </w:r>
      <w:r w:rsidR="00ED141A" w:rsidRPr="00154FB3">
        <w:rPr>
          <w:noProof/>
        </w:rPr>
        <w:t xml:space="preserve">/6) </w:t>
      </w:r>
    </w:p>
    <w:p w14:paraId="243CEC45" w14:textId="5C778103" w:rsidR="00ED141A" w:rsidRPr="00154FB3" w:rsidRDefault="00C40FED" w:rsidP="00ED141A">
      <w:pPr>
        <w:pStyle w:val="ListParagraph"/>
      </w:pPr>
      <w:r>
        <w:t xml:space="preserve">Developed </w:t>
      </w:r>
      <w:proofErr w:type="spellStart"/>
      <w:r>
        <w:t>GroupThinQ’s</w:t>
      </w:r>
      <w:proofErr w:type="spellEnd"/>
      <w:r>
        <w:t xml:space="preserve"> marketing campaign and developed numerous features for the platform including real-time email notifications</w:t>
      </w:r>
    </w:p>
    <w:p w14:paraId="5FCAA8AB" w14:textId="77777777" w:rsidR="0014215B" w:rsidRPr="00154FB3" w:rsidRDefault="00750AA5" w:rsidP="001930E2">
      <w:pPr>
        <w:pStyle w:val="Heading1"/>
        <w:rPr>
          <w:noProof w:val="0"/>
        </w:rPr>
      </w:pPr>
      <w:r w:rsidRPr="00154FB3">
        <w:rPr>
          <w:noProof w:val="0"/>
        </w:rPr>
        <w:t>EDUCATION</w:t>
      </w:r>
    </w:p>
    <w:p w14:paraId="2B977C5C" w14:textId="77777777" w:rsidR="00431045" w:rsidRPr="00154FB3" w:rsidRDefault="00431045" w:rsidP="00431045">
      <w:r w:rsidRPr="00154FB3">
        <w:tab/>
        <w:t xml:space="preserve">                        </w:t>
      </w:r>
    </w:p>
    <w:p w14:paraId="6998F262" w14:textId="152BC2F9" w:rsidR="00431045" w:rsidRPr="00154FB3" w:rsidRDefault="00431045" w:rsidP="00431045">
      <w:pPr>
        <w:rPr>
          <w:b/>
          <w:caps/>
          <w:color w:val="285B60" w:themeColor="accent2" w:themeShade="80"/>
          <w:spacing w:val="20"/>
        </w:rPr>
      </w:pPr>
      <w:r w:rsidRPr="00154FB3">
        <w:tab/>
      </w:r>
      <w:r w:rsidRPr="00154FB3">
        <w:rPr>
          <w:rStyle w:val="WhiteFont"/>
          <w:lang w:val="en-CA"/>
        </w:rPr>
        <w:t>2010 – 2015</w:t>
      </w:r>
      <w:r w:rsidRPr="00154FB3">
        <w:tab/>
      </w:r>
      <w:r w:rsidRPr="00154FB3">
        <w:rPr>
          <w:rStyle w:val="ColorCapsExpanded"/>
          <w:lang w:val="en-CA"/>
        </w:rPr>
        <w:t>Bachelor of Computer science with busines option</w:t>
      </w:r>
    </w:p>
    <w:p w14:paraId="40FB5D9B" w14:textId="7CE6F3B9" w:rsidR="00C40FED" w:rsidRPr="00C40FED" w:rsidRDefault="006E304C" w:rsidP="00C40FED">
      <w:pPr>
        <w:rPr>
          <w:b/>
        </w:rPr>
      </w:pPr>
      <w:r w:rsidRPr="00154FB3">
        <w:rPr>
          <w:rStyle w:val="ColorCapsExpanded"/>
          <w:lang w:val="en-CA"/>
        </w:rPr>
        <w:tab/>
      </w:r>
      <w:r w:rsidRPr="00154FB3">
        <w:rPr>
          <w:rStyle w:val="ColorCapsExpanded"/>
          <w:lang w:val="en-CA"/>
        </w:rPr>
        <w:tab/>
      </w:r>
      <w:r w:rsidR="00C70C21" w:rsidRPr="00154FB3">
        <w:t>–</w:t>
      </w:r>
      <w:r w:rsidR="00750AA5" w:rsidRPr="00154FB3">
        <w:t xml:space="preserve"> </w:t>
      </w:r>
      <w:r w:rsidRPr="00154FB3">
        <w:rPr>
          <w:b/>
        </w:rPr>
        <w:t>University of Waterloo</w:t>
      </w:r>
      <w:r w:rsidR="00431045" w:rsidRPr="00154FB3">
        <w:rPr>
          <w:b/>
        </w:rPr>
        <w:t xml:space="preserve">, </w:t>
      </w:r>
      <w:r w:rsidRPr="00154FB3">
        <w:rPr>
          <w:b/>
        </w:rPr>
        <w:t>Minor in English Literature</w:t>
      </w:r>
    </w:p>
    <w:p w14:paraId="6CC1EFFB" w14:textId="77E93C2E" w:rsidR="00154FB3" w:rsidRPr="00154FB3" w:rsidRDefault="00154FB3" w:rsidP="00154FB3">
      <w:pPr>
        <w:pStyle w:val="Heading1"/>
        <w:rPr>
          <w:noProof w:val="0"/>
        </w:rPr>
      </w:pPr>
      <w:r w:rsidRPr="00154FB3">
        <w:rPr>
          <w:noProof w:val="0"/>
        </w:rPr>
        <w:t>Evaluations</w:t>
      </w:r>
    </w:p>
    <w:p w14:paraId="5F767AE3" w14:textId="011E1448" w:rsidR="00154FB3" w:rsidRDefault="00154FB3" w:rsidP="00154FB3">
      <w:pPr>
        <w:ind w:left="2880"/>
      </w:pPr>
      <w:r>
        <w:t>“</w:t>
      </w:r>
      <w:r w:rsidRPr="00154FB3">
        <w:t>Sam got up to speed on Android super-quick and made some killer contributions in the first few months. I was even more impressed with how he took on the product manager role and jumped into some difficult tasks despite not having much structure or guidance from the rest of the team, figuring</w:t>
      </w:r>
      <w:r>
        <w:t xml:space="preserve"> things out </w:t>
      </w:r>
      <w:r w:rsidR="003C0702">
        <w:t>for himself</w:t>
      </w:r>
      <w:r>
        <w:t xml:space="preserve"> as he went” – Jared Friedman, </w:t>
      </w:r>
      <w:proofErr w:type="spellStart"/>
      <w:r w:rsidRPr="00E11CC3">
        <w:rPr>
          <w:b/>
        </w:rPr>
        <w:t>Scribd</w:t>
      </w:r>
      <w:proofErr w:type="spellEnd"/>
      <w:r w:rsidRPr="00E11CC3">
        <w:rPr>
          <w:b/>
        </w:rPr>
        <w:t xml:space="preserve"> Co-Founder and Former CTO</w:t>
      </w:r>
    </w:p>
    <w:p w14:paraId="7F690B56" w14:textId="77777777" w:rsidR="00154FB3" w:rsidRDefault="00154FB3" w:rsidP="00154FB3">
      <w:pPr>
        <w:ind w:left="2880"/>
      </w:pPr>
    </w:p>
    <w:p w14:paraId="7BE4ED15" w14:textId="0A9A219E" w:rsidR="00154FB3" w:rsidRDefault="00154FB3" w:rsidP="00154FB3">
      <w:pPr>
        <w:ind w:left="2880"/>
        <w:rPr>
          <w:b/>
        </w:rPr>
      </w:pPr>
      <w:r>
        <w:t>“</w:t>
      </w:r>
      <w:r w:rsidRPr="00154FB3">
        <w:t xml:space="preserve">Sam performed exceptionally well throughout his internship. He worked hard to build out our product and to ensure we are only </w:t>
      </w:r>
      <w:proofErr w:type="spellStart"/>
      <w:r w:rsidRPr="00154FB3">
        <w:t>shippping</w:t>
      </w:r>
      <w:proofErr w:type="spellEnd"/>
      <w:r w:rsidRPr="00154FB3">
        <w:t xml:space="preserve"> robust features. He integrated well with the team. He was also very receptive to feedback, and worked to develop and improve his performance throughout the term.</w:t>
      </w:r>
      <w:r>
        <w:t xml:space="preserve">” – Donald Lau, </w:t>
      </w:r>
      <w:r w:rsidRPr="00CB3D87">
        <w:rPr>
          <w:b/>
        </w:rPr>
        <w:t>Mentor, Manager, Android Engineer, Yelp</w:t>
      </w:r>
    </w:p>
    <w:p w14:paraId="36A05B0D" w14:textId="77777777" w:rsidR="00CB3D87" w:rsidRDefault="00CB3D87" w:rsidP="00154FB3">
      <w:pPr>
        <w:ind w:left="2880"/>
        <w:rPr>
          <w:b/>
        </w:rPr>
      </w:pPr>
    </w:p>
    <w:p w14:paraId="13BAA99D" w14:textId="32D6775B" w:rsidR="00991EFB" w:rsidRDefault="00CB3D87" w:rsidP="001C6037">
      <w:pPr>
        <w:ind w:left="2880"/>
        <w:rPr>
          <w:b/>
        </w:rPr>
      </w:pPr>
      <w:r>
        <w:t>“</w:t>
      </w:r>
      <w:r w:rsidRPr="00CB3D87">
        <w:t xml:space="preserve">Sam was a great pair to work with at </w:t>
      </w:r>
      <w:proofErr w:type="spellStart"/>
      <w:r w:rsidRPr="00CB3D87">
        <w:t>Xtreme</w:t>
      </w:r>
      <w:proofErr w:type="spellEnd"/>
      <w:r w:rsidRPr="00CB3D87">
        <w:t xml:space="preserve"> Labs. He is enthusiastic about his work and is always striving to improve his own development skills. This translates into constantly </w:t>
      </w:r>
      <w:proofErr w:type="spellStart"/>
      <w:r w:rsidRPr="00CB3D87">
        <w:t>imporving</w:t>
      </w:r>
      <w:proofErr w:type="spellEnd"/>
      <w:r w:rsidRPr="00CB3D87">
        <w:t xml:space="preserve"> code and deeper levels of understanding about core computer science concepts</w:t>
      </w:r>
      <w:r>
        <w:t xml:space="preserve">” </w:t>
      </w:r>
      <w:r w:rsidR="00E52DAA">
        <w:t>–</w:t>
      </w:r>
      <w:r>
        <w:t xml:space="preserve"> </w:t>
      </w:r>
      <w:r w:rsidR="00E52DAA">
        <w:t xml:space="preserve">Elliott </w:t>
      </w:r>
      <w:proofErr w:type="spellStart"/>
      <w:r w:rsidR="00E52DAA">
        <w:t>Garcea</w:t>
      </w:r>
      <w:proofErr w:type="spellEnd"/>
      <w:r w:rsidR="00E52DAA">
        <w:t xml:space="preserve">, </w:t>
      </w:r>
      <w:r w:rsidR="00E52DAA">
        <w:rPr>
          <w:b/>
        </w:rPr>
        <w:t xml:space="preserve">Lead Engineer </w:t>
      </w:r>
      <w:r w:rsidR="00E52DAA" w:rsidRPr="00E52DAA">
        <w:rPr>
          <w:b/>
        </w:rPr>
        <w:t xml:space="preserve">at </w:t>
      </w:r>
      <w:proofErr w:type="spellStart"/>
      <w:r w:rsidR="00E52DAA" w:rsidRPr="00E52DAA">
        <w:rPr>
          <w:b/>
        </w:rPr>
        <w:t>Xtreme</w:t>
      </w:r>
      <w:proofErr w:type="spellEnd"/>
      <w:r w:rsidR="00E52DAA" w:rsidRPr="00E52DAA">
        <w:rPr>
          <w:b/>
        </w:rPr>
        <w:t xml:space="preserve"> Labs</w:t>
      </w:r>
    </w:p>
    <w:p w14:paraId="2C77F9A3" w14:textId="36BE685D" w:rsidR="00991EFB" w:rsidRPr="00154FB3" w:rsidRDefault="00991EFB" w:rsidP="001C6037">
      <w:pPr>
        <w:pStyle w:val="Heading1"/>
        <w:rPr>
          <w:noProof w:val="0"/>
        </w:rPr>
      </w:pPr>
      <w:r>
        <w:rPr>
          <w:noProof w:val="0"/>
        </w:rPr>
        <w:t>Interests</w:t>
      </w:r>
    </w:p>
    <w:p w14:paraId="3FBCBED7" w14:textId="2443167B" w:rsidR="00D310B6" w:rsidRDefault="00D310B6" w:rsidP="004423B8">
      <w:pPr>
        <w:ind w:left="2880"/>
        <w:rPr>
          <w:noProof/>
        </w:rPr>
      </w:pPr>
      <w:r>
        <w:rPr>
          <w:rStyle w:val="ColorCapsExpanded"/>
          <w:lang w:val="en-CA"/>
        </w:rPr>
        <w:t>Travel</w:t>
      </w:r>
      <w:r w:rsidRPr="00154FB3">
        <w:rPr>
          <w:rStyle w:val="ColorCapsExpanded"/>
          <w:lang w:val="en-CA"/>
        </w:rPr>
        <w:t xml:space="preserve"> </w:t>
      </w:r>
      <w:r w:rsidRPr="00154FB3">
        <w:t>–</w:t>
      </w:r>
      <w:r>
        <w:rPr>
          <w:noProof/>
        </w:rPr>
        <w:t xml:space="preserve"> Exploring the world has been a priority for me. Some of the greatest learning </w:t>
      </w:r>
      <w:r w:rsidRPr="00154FB3">
        <w:rPr>
          <w:noProof/>
        </w:rPr>
        <w:t xml:space="preserve"> </w:t>
      </w:r>
      <w:r>
        <w:rPr>
          <w:noProof/>
        </w:rPr>
        <w:t>experiences I’ve ever had have come abroad. I am currently in the first few months of a year abroad in Asia and (later) Africa</w:t>
      </w:r>
    </w:p>
    <w:p w14:paraId="3CC238F6" w14:textId="77777777" w:rsidR="004423B8" w:rsidRPr="00154FB3" w:rsidRDefault="004423B8" w:rsidP="004423B8">
      <w:pPr>
        <w:ind w:left="2880"/>
        <w:rPr>
          <w:noProof/>
        </w:rPr>
      </w:pPr>
    </w:p>
    <w:p w14:paraId="3799D9BE" w14:textId="64A5887E" w:rsidR="004423B8" w:rsidRDefault="004423B8" w:rsidP="004423B8">
      <w:pPr>
        <w:ind w:left="2880"/>
        <w:rPr>
          <w:noProof/>
        </w:rPr>
      </w:pPr>
      <w:r>
        <w:rPr>
          <w:rStyle w:val="ColorCapsExpanded"/>
          <w:lang w:val="en-CA"/>
        </w:rPr>
        <w:t xml:space="preserve">writing and jouralism </w:t>
      </w:r>
      <w:r w:rsidRPr="00154FB3">
        <w:t>–</w:t>
      </w:r>
      <w:r>
        <w:rPr>
          <w:noProof/>
        </w:rPr>
        <w:t xml:space="preserve"> Writing for Imprint</w:t>
      </w:r>
      <w:r w:rsidR="006D797F">
        <w:rPr>
          <w:noProof/>
        </w:rPr>
        <w:t>, the University of Waterloo’s student Newspaper</w:t>
      </w:r>
      <w:r>
        <w:rPr>
          <w:noProof/>
        </w:rPr>
        <w:t xml:space="preserve"> allowed me to critically engage with the world, </w:t>
      </w:r>
      <w:r w:rsidR="006D797F">
        <w:rPr>
          <w:noProof/>
        </w:rPr>
        <w:t xml:space="preserve">and gain a better understanding </w:t>
      </w:r>
      <w:r>
        <w:rPr>
          <w:noProof/>
        </w:rPr>
        <w:t>. I additionally write creatively in my free time</w:t>
      </w:r>
    </w:p>
    <w:p w14:paraId="436302BF" w14:textId="77777777" w:rsidR="004423B8" w:rsidRDefault="004423B8" w:rsidP="004423B8">
      <w:pPr>
        <w:ind w:left="2880"/>
        <w:rPr>
          <w:noProof/>
        </w:rPr>
      </w:pPr>
    </w:p>
    <w:p w14:paraId="7512C950" w14:textId="3D7233B9" w:rsidR="00154FB3" w:rsidRDefault="004423B8" w:rsidP="004423B8">
      <w:pPr>
        <w:ind w:left="2880"/>
        <w:rPr>
          <w:noProof/>
        </w:rPr>
      </w:pPr>
      <w:r>
        <w:rPr>
          <w:rStyle w:val="ColorCapsExpanded"/>
          <w:lang w:val="en-CA"/>
        </w:rPr>
        <w:t xml:space="preserve">Photography </w:t>
      </w:r>
      <w:r w:rsidRPr="00154FB3">
        <w:t>–</w:t>
      </w:r>
      <w:r>
        <w:rPr>
          <w:noProof/>
        </w:rPr>
        <w:t xml:space="preserve"> Photography is the visually creative hobby that keeps me sane when work builds up and life gets stressful</w:t>
      </w:r>
      <w:r w:rsidR="006D797F">
        <w:rPr>
          <w:noProof/>
        </w:rPr>
        <w:t>. It also ties in pretty well with travel</w:t>
      </w:r>
    </w:p>
    <w:p w14:paraId="6A38AC04" w14:textId="77777777" w:rsidR="004423B8" w:rsidRDefault="004423B8" w:rsidP="004423B8">
      <w:pPr>
        <w:ind w:left="2880"/>
        <w:rPr>
          <w:rStyle w:val="ColorCapsExpanded"/>
          <w:lang w:val="en-CA"/>
        </w:rPr>
      </w:pPr>
    </w:p>
    <w:p w14:paraId="34C51C0F" w14:textId="4E470D25" w:rsidR="004E6AE6" w:rsidRPr="00283BC8" w:rsidRDefault="00283BC8" w:rsidP="00ED141A">
      <w:pPr>
        <w:ind w:left="2880"/>
        <w:rPr>
          <w:b/>
          <w:noProof/>
        </w:rPr>
      </w:pPr>
      <w:r>
        <w:rPr>
          <w:rStyle w:val="ColorCapsExpanded"/>
          <w:lang w:val="en-CA"/>
        </w:rPr>
        <w:t xml:space="preserve">COOKING </w:t>
      </w:r>
      <w:r w:rsidRPr="00154FB3">
        <w:t>–</w:t>
      </w:r>
      <w:r>
        <w:rPr>
          <w:noProof/>
        </w:rPr>
        <w:t xml:space="preserve"> Love to eat, love to cook</w:t>
      </w:r>
    </w:p>
    <w:p w14:paraId="62969903" w14:textId="77777777" w:rsidR="00750AA5" w:rsidRPr="00154FB3" w:rsidRDefault="00750AA5" w:rsidP="001930E2">
      <w:pPr>
        <w:pStyle w:val="Heading1"/>
        <w:rPr>
          <w:noProof w:val="0"/>
        </w:rPr>
      </w:pPr>
      <w:r w:rsidRPr="00154FB3">
        <w:rPr>
          <w:noProof w:val="0"/>
        </w:rPr>
        <w:t>AWARDS</w:t>
      </w:r>
    </w:p>
    <w:p w14:paraId="4678F616" w14:textId="77777777" w:rsidR="00750AA5" w:rsidRPr="00154FB3" w:rsidRDefault="00750AA5" w:rsidP="00750AA5"/>
    <w:p w14:paraId="29857659" w14:textId="77777777" w:rsidR="00750AA5" w:rsidRPr="00154FB3" w:rsidRDefault="00750AA5" w:rsidP="00750AA5">
      <w:r w:rsidRPr="00154FB3">
        <w:tab/>
      </w:r>
      <w:r w:rsidRPr="00154FB3">
        <w:rPr>
          <w:rStyle w:val="WhiteFont"/>
          <w:lang w:val="en-CA"/>
        </w:rPr>
        <w:t>201</w:t>
      </w:r>
      <w:r w:rsidR="006B53E1" w:rsidRPr="00154FB3">
        <w:rPr>
          <w:rStyle w:val="WhiteFont"/>
          <w:lang w:val="en-CA"/>
        </w:rPr>
        <w:t>3</w:t>
      </w:r>
      <w:r w:rsidRPr="00154FB3">
        <w:tab/>
      </w:r>
      <w:r w:rsidR="006B53E1" w:rsidRPr="00154FB3">
        <w:rPr>
          <w:rStyle w:val="ColorCapsExpanded"/>
          <w:lang w:val="en-CA"/>
        </w:rPr>
        <w:t>Integrated Case competition 2013</w:t>
      </w:r>
      <w:r w:rsidR="00C70C21" w:rsidRPr="00154FB3">
        <w:rPr>
          <w:rStyle w:val="ColorCapsExpanded"/>
          <w:lang w:val="en-CA"/>
        </w:rPr>
        <w:t xml:space="preserve"> </w:t>
      </w:r>
      <w:r w:rsidR="006B53E1" w:rsidRPr="00154FB3">
        <w:rPr>
          <w:b/>
        </w:rPr>
        <w:t>semi-finalist</w:t>
      </w:r>
    </w:p>
    <w:p w14:paraId="0019EB55" w14:textId="72BB8660" w:rsidR="00750AA5" w:rsidRPr="00154FB3" w:rsidRDefault="00750AA5" w:rsidP="00750AA5">
      <w:r w:rsidRPr="00154FB3">
        <w:tab/>
      </w:r>
      <w:r w:rsidRPr="00154FB3">
        <w:rPr>
          <w:rStyle w:val="WhiteFont"/>
          <w:lang w:val="en-CA"/>
        </w:rPr>
        <w:t>201</w:t>
      </w:r>
      <w:r w:rsidR="006B53E1" w:rsidRPr="00154FB3">
        <w:rPr>
          <w:rStyle w:val="WhiteFont"/>
          <w:lang w:val="en-CA"/>
        </w:rPr>
        <w:t>1</w:t>
      </w:r>
      <w:r w:rsidRPr="00154FB3">
        <w:tab/>
      </w:r>
      <w:r w:rsidR="006B53E1" w:rsidRPr="00154FB3">
        <w:rPr>
          <w:rStyle w:val="ColorCapsExpanded"/>
          <w:lang w:val="en-CA"/>
        </w:rPr>
        <w:t>laurier marketing case competition</w:t>
      </w:r>
      <w:r w:rsidR="00C70C21" w:rsidRPr="00154FB3">
        <w:rPr>
          <w:rStyle w:val="ColorCapsExpanded"/>
          <w:lang w:val="en-CA"/>
        </w:rPr>
        <w:t xml:space="preserve"> </w:t>
      </w:r>
      <w:r w:rsidR="006B53E1" w:rsidRPr="00154FB3">
        <w:rPr>
          <w:b/>
        </w:rPr>
        <w:t>first place</w:t>
      </w:r>
    </w:p>
    <w:p w14:paraId="7D65DBCA" w14:textId="1C49148D" w:rsidR="00E142B9" w:rsidRPr="00154FB3" w:rsidRDefault="00750AA5" w:rsidP="0041288C">
      <w:r w:rsidRPr="00154FB3">
        <w:tab/>
      </w:r>
      <w:r w:rsidRPr="00154FB3">
        <w:rPr>
          <w:rStyle w:val="WhiteFont"/>
          <w:lang w:val="en-CA"/>
        </w:rPr>
        <w:t>201</w:t>
      </w:r>
      <w:r w:rsidR="006B53E1" w:rsidRPr="00154FB3">
        <w:rPr>
          <w:rStyle w:val="WhiteFont"/>
          <w:lang w:val="en-CA"/>
        </w:rPr>
        <w:t>1</w:t>
      </w:r>
      <w:r w:rsidRPr="00154FB3">
        <w:tab/>
      </w:r>
      <w:r w:rsidR="006B53E1" w:rsidRPr="00154FB3">
        <w:rPr>
          <w:rStyle w:val="ColorCapsExpanded"/>
          <w:lang w:val="en-CA"/>
        </w:rPr>
        <w:t>New venture business competition</w:t>
      </w:r>
      <w:r w:rsidR="006B53E1" w:rsidRPr="00154FB3">
        <w:t xml:space="preserve"> </w:t>
      </w:r>
      <w:r w:rsidR="006B53E1" w:rsidRPr="00154FB3">
        <w:rPr>
          <w:b/>
        </w:rPr>
        <w:t>semi-finalist</w:t>
      </w:r>
    </w:p>
    <w:sectPr w:rsidR="00E142B9" w:rsidRPr="00154FB3" w:rsidSect="005211CD">
      <w:headerReference w:type="default" r:id="rId8"/>
      <w:pgSz w:w="12240" w:h="15840" w:code="1"/>
      <w:pgMar w:top="236" w:right="720" w:bottom="524"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507BA" w14:textId="77777777" w:rsidR="005B1615" w:rsidRDefault="005B1615" w:rsidP="00087C8D">
      <w:r>
        <w:separator/>
      </w:r>
    </w:p>
  </w:endnote>
  <w:endnote w:type="continuationSeparator" w:id="0">
    <w:p w14:paraId="16123222" w14:textId="77777777" w:rsidR="005B1615" w:rsidRDefault="005B1615"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6CE33" w14:textId="77777777" w:rsidR="005B1615" w:rsidRDefault="005B1615" w:rsidP="00087C8D">
      <w:r>
        <w:separator/>
      </w:r>
    </w:p>
  </w:footnote>
  <w:footnote w:type="continuationSeparator" w:id="0">
    <w:p w14:paraId="6DA787CF" w14:textId="77777777" w:rsidR="005B1615" w:rsidRDefault="005B1615"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C687E" w14:textId="2761721F" w:rsidR="001930E2" w:rsidRDefault="00145DC3" w:rsidP="001930E2">
    <w:pPr>
      <w:pStyle w:val="Header"/>
    </w:pPr>
    <w:r>
      <w:t xml:space="preserve"> samwilks.ca | sam.wilks92@gmail.com </w:t>
    </w:r>
    <w:r>
      <w:rPr>
        <w:noProof/>
        <w:lang w:val="en-US"/>
      </w:rPr>
      <w:t xml:space="preserve"> </w:t>
    </w:r>
    <w:r w:rsidR="00A72002">
      <w:rPr>
        <w:noProof/>
        <w:lang w:val="en-US"/>
      </w:rPr>
      <mc:AlternateContent>
        <mc:Choice Requires="wps">
          <w:drawing>
            <wp:anchor distT="0" distB="0" distL="114300" distR="114300" simplePos="0" relativeHeight="251660288" behindDoc="0" locked="0" layoutInCell="1" allowOverlap="1" wp14:anchorId="2E1AD0D4" wp14:editId="15F98FB2">
              <wp:simplePos x="0" y="0"/>
              <wp:positionH relativeFrom="margin">
                <wp:posOffset>-457200</wp:posOffset>
              </wp:positionH>
              <wp:positionV relativeFrom="paragraph">
                <wp:posOffset>-456565</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57E5D" id="Rectangle_x0020_11" o:spid="_x0000_s1026" style="position:absolute;margin-left:-36pt;margin-top:-35.9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7A29A8"/>
    <w:multiLevelType w:val="hybridMultilevel"/>
    <w:tmpl w:val="F2D0D340"/>
    <w:lvl w:ilvl="0" w:tplc="FB1C1AFE">
      <w:start w:val="2001"/>
      <w:numFmt w:val="decimal"/>
      <w:lvlText w:val="%1"/>
      <w:lvlJc w:val="left"/>
      <w:pPr>
        <w:ind w:left="1500" w:hanging="440"/>
      </w:pPr>
      <w:rPr>
        <w:rFonts w:hint="default"/>
        <w:b w:val="0"/>
        <w:color w:val="FFFFFF" w:themeColor="background1"/>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3B07"/>
    <w:rsid w:val="00047BE7"/>
    <w:rsid w:val="00061887"/>
    <w:rsid w:val="00074D61"/>
    <w:rsid w:val="00082210"/>
    <w:rsid w:val="00087C8D"/>
    <w:rsid w:val="00090A31"/>
    <w:rsid w:val="000A14F5"/>
    <w:rsid w:val="000B2E5D"/>
    <w:rsid w:val="000C0D7D"/>
    <w:rsid w:val="000D5255"/>
    <w:rsid w:val="001220BD"/>
    <w:rsid w:val="00133609"/>
    <w:rsid w:val="00135206"/>
    <w:rsid w:val="0014215B"/>
    <w:rsid w:val="00143BD5"/>
    <w:rsid w:val="00145DC3"/>
    <w:rsid w:val="00146A56"/>
    <w:rsid w:val="00154FB3"/>
    <w:rsid w:val="00160E84"/>
    <w:rsid w:val="00172953"/>
    <w:rsid w:val="001801FF"/>
    <w:rsid w:val="001930E2"/>
    <w:rsid w:val="001A2E9D"/>
    <w:rsid w:val="001B5DF8"/>
    <w:rsid w:val="001C175C"/>
    <w:rsid w:val="001C6037"/>
    <w:rsid w:val="001D5CE8"/>
    <w:rsid w:val="001F3339"/>
    <w:rsid w:val="001F6DEF"/>
    <w:rsid w:val="002110A2"/>
    <w:rsid w:val="00213202"/>
    <w:rsid w:val="00226C5C"/>
    <w:rsid w:val="00235E40"/>
    <w:rsid w:val="002416E6"/>
    <w:rsid w:val="00242BF4"/>
    <w:rsid w:val="00245FA7"/>
    <w:rsid w:val="0025517E"/>
    <w:rsid w:val="00262EC3"/>
    <w:rsid w:val="002642E7"/>
    <w:rsid w:val="00283BC8"/>
    <w:rsid w:val="00284380"/>
    <w:rsid w:val="00295D00"/>
    <w:rsid w:val="002B4D1F"/>
    <w:rsid w:val="002E7E2D"/>
    <w:rsid w:val="002F4081"/>
    <w:rsid w:val="002F72DE"/>
    <w:rsid w:val="00305A77"/>
    <w:rsid w:val="003211C7"/>
    <w:rsid w:val="003438DD"/>
    <w:rsid w:val="003474A8"/>
    <w:rsid w:val="00350E5D"/>
    <w:rsid w:val="00365A19"/>
    <w:rsid w:val="00373456"/>
    <w:rsid w:val="003A47C5"/>
    <w:rsid w:val="003B2365"/>
    <w:rsid w:val="003B5F9C"/>
    <w:rsid w:val="003C0702"/>
    <w:rsid w:val="003E489C"/>
    <w:rsid w:val="00402B88"/>
    <w:rsid w:val="00412737"/>
    <w:rsid w:val="0041288C"/>
    <w:rsid w:val="004205E9"/>
    <w:rsid w:val="00431045"/>
    <w:rsid w:val="004423B8"/>
    <w:rsid w:val="00445C21"/>
    <w:rsid w:val="0045115C"/>
    <w:rsid w:val="00453254"/>
    <w:rsid w:val="004704CD"/>
    <w:rsid w:val="00472BC5"/>
    <w:rsid w:val="00476E7C"/>
    <w:rsid w:val="00495F15"/>
    <w:rsid w:val="00496210"/>
    <w:rsid w:val="004A47E7"/>
    <w:rsid w:val="004C3958"/>
    <w:rsid w:val="004D7E74"/>
    <w:rsid w:val="004E06EF"/>
    <w:rsid w:val="004E6AE6"/>
    <w:rsid w:val="004F0707"/>
    <w:rsid w:val="004F2672"/>
    <w:rsid w:val="005211CD"/>
    <w:rsid w:val="00540784"/>
    <w:rsid w:val="00544ADE"/>
    <w:rsid w:val="00545785"/>
    <w:rsid w:val="005463F3"/>
    <w:rsid w:val="00554E46"/>
    <w:rsid w:val="00583E39"/>
    <w:rsid w:val="005B1615"/>
    <w:rsid w:val="005E08B8"/>
    <w:rsid w:val="005E6AD1"/>
    <w:rsid w:val="005E7698"/>
    <w:rsid w:val="005F1197"/>
    <w:rsid w:val="005F343C"/>
    <w:rsid w:val="005F64FB"/>
    <w:rsid w:val="006069C8"/>
    <w:rsid w:val="00656CA3"/>
    <w:rsid w:val="00672323"/>
    <w:rsid w:val="00682A58"/>
    <w:rsid w:val="006B53E1"/>
    <w:rsid w:val="006B67D4"/>
    <w:rsid w:val="006C753F"/>
    <w:rsid w:val="006D797F"/>
    <w:rsid w:val="006E304C"/>
    <w:rsid w:val="006E3969"/>
    <w:rsid w:val="006F2383"/>
    <w:rsid w:val="00701B69"/>
    <w:rsid w:val="007140F4"/>
    <w:rsid w:val="007347F3"/>
    <w:rsid w:val="007373EF"/>
    <w:rsid w:val="00746778"/>
    <w:rsid w:val="00750AA5"/>
    <w:rsid w:val="0078085A"/>
    <w:rsid w:val="0078202F"/>
    <w:rsid w:val="00796E2D"/>
    <w:rsid w:val="007C7732"/>
    <w:rsid w:val="007D00DB"/>
    <w:rsid w:val="007E6AF1"/>
    <w:rsid w:val="00802E37"/>
    <w:rsid w:val="008213A2"/>
    <w:rsid w:val="00837D0C"/>
    <w:rsid w:val="00851AE3"/>
    <w:rsid w:val="0088676B"/>
    <w:rsid w:val="008B124E"/>
    <w:rsid w:val="008C103D"/>
    <w:rsid w:val="008D4639"/>
    <w:rsid w:val="008E31F8"/>
    <w:rsid w:val="008F1850"/>
    <w:rsid w:val="00957AEF"/>
    <w:rsid w:val="0096377E"/>
    <w:rsid w:val="00972AF2"/>
    <w:rsid w:val="00991742"/>
    <w:rsid w:val="00991EFB"/>
    <w:rsid w:val="009B1EEA"/>
    <w:rsid w:val="009B551E"/>
    <w:rsid w:val="009C707F"/>
    <w:rsid w:val="009E3CE1"/>
    <w:rsid w:val="009E77FE"/>
    <w:rsid w:val="00A14B36"/>
    <w:rsid w:val="00A5368B"/>
    <w:rsid w:val="00A72002"/>
    <w:rsid w:val="00A8665E"/>
    <w:rsid w:val="00AC6742"/>
    <w:rsid w:val="00AD246B"/>
    <w:rsid w:val="00AD325E"/>
    <w:rsid w:val="00AF6C3F"/>
    <w:rsid w:val="00B12048"/>
    <w:rsid w:val="00B17D50"/>
    <w:rsid w:val="00B337B1"/>
    <w:rsid w:val="00B52BA8"/>
    <w:rsid w:val="00B60398"/>
    <w:rsid w:val="00B87D04"/>
    <w:rsid w:val="00B91560"/>
    <w:rsid w:val="00BA401F"/>
    <w:rsid w:val="00BA760F"/>
    <w:rsid w:val="00BC2784"/>
    <w:rsid w:val="00BE61DD"/>
    <w:rsid w:val="00C06E5B"/>
    <w:rsid w:val="00C1746F"/>
    <w:rsid w:val="00C25AE7"/>
    <w:rsid w:val="00C30793"/>
    <w:rsid w:val="00C312DD"/>
    <w:rsid w:val="00C40FED"/>
    <w:rsid w:val="00C41066"/>
    <w:rsid w:val="00C563E5"/>
    <w:rsid w:val="00C70C21"/>
    <w:rsid w:val="00CA4340"/>
    <w:rsid w:val="00CB3D87"/>
    <w:rsid w:val="00CB6278"/>
    <w:rsid w:val="00CE52D1"/>
    <w:rsid w:val="00CE72CD"/>
    <w:rsid w:val="00CF2003"/>
    <w:rsid w:val="00CF26DD"/>
    <w:rsid w:val="00D1201D"/>
    <w:rsid w:val="00D16826"/>
    <w:rsid w:val="00D169D9"/>
    <w:rsid w:val="00D310B6"/>
    <w:rsid w:val="00D44F72"/>
    <w:rsid w:val="00D615DC"/>
    <w:rsid w:val="00DA0A48"/>
    <w:rsid w:val="00DB094B"/>
    <w:rsid w:val="00DB2C17"/>
    <w:rsid w:val="00DE2EFB"/>
    <w:rsid w:val="00DE6E8E"/>
    <w:rsid w:val="00DF778C"/>
    <w:rsid w:val="00E11CC3"/>
    <w:rsid w:val="00E142B9"/>
    <w:rsid w:val="00E24385"/>
    <w:rsid w:val="00E26212"/>
    <w:rsid w:val="00E33745"/>
    <w:rsid w:val="00E43813"/>
    <w:rsid w:val="00E44248"/>
    <w:rsid w:val="00E52DAA"/>
    <w:rsid w:val="00E622B4"/>
    <w:rsid w:val="00E75F7F"/>
    <w:rsid w:val="00E853DB"/>
    <w:rsid w:val="00E97C56"/>
    <w:rsid w:val="00EA5D0F"/>
    <w:rsid w:val="00EB0B3D"/>
    <w:rsid w:val="00EB70F0"/>
    <w:rsid w:val="00ED141A"/>
    <w:rsid w:val="00EE0E80"/>
    <w:rsid w:val="00EE6F42"/>
    <w:rsid w:val="00F13F9F"/>
    <w:rsid w:val="00F21936"/>
    <w:rsid w:val="00F23579"/>
    <w:rsid w:val="00F30D65"/>
    <w:rsid w:val="00F42020"/>
    <w:rsid w:val="00F45B29"/>
    <w:rsid w:val="00F54643"/>
    <w:rsid w:val="00F54CD2"/>
    <w:rsid w:val="00F57582"/>
    <w:rsid w:val="00F7452E"/>
    <w:rsid w:val="00F81E52"/>
    <w:rsid w:val="00F85B4D"/>
    <w:rsid w:val="00FB1CF2"/>
    <w:rsid w:val="00FB6861"/>
    <w:rsid w:val="00FC0570"/>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F356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en-CA"/>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26A46-D841-6740-9499-A009FC32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699</Words>
  <Characters>3989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wilks1992@hotmail.com</cp:lastModifiedBy>
  <cp:revision>18</cp:revision>
  <cp:lastPrinted>2015-12-08T14:57:00Z</cp:lastPrinted>
  <dcterms:created xsi:type="dcterms:W3CDTF">2015-12-08T18:08:00Z</dcterms:created>
  <dcterms:modified xsi:type="dcterms:W3CDTF">2016-01-13T15:35:00Z</dcterms:modified>
</cp:coreProperties>
</file>